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[CLAR-10] </w:t>
            </w:r>
            <w:hyperlink r:id="rId5" w:history="1">
              <w:r>
                <w:rPr>
                  <w:rStyle w:val="Hyperlink"/>
                  <w:rFonts w:eastAsia="Times New Roman"/>
                </w:rPr>
                <w:t xml:space="preserve">In a particular case for </w:t>
              </w:r>
              <w:proofErr w:type="spellStart"/>
              <w:r>
                <w:rPr>
                  <w:rStyle w:val="Hyperlink"/>
                  <w:rFonts w:eastAsia="Times New Roman"/>
                </w:rPr>
                <w:t>SIngle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"</w:t>
              </w:r>
              <w:proofErr w:type="spellStart"/>
              <w:r>
                <w:rPr>
                  <w:rStyle w:val="Hyperlink"/>
                  <w:rFonts w:eastAsia="Times New Roman"/>
                </w:rPr>
                <w:t>Nicht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delikt</w:t>
              </w:r>
              <w:r>
                <w:rPr>
                  <w:rStyle w:val="Hyperlink"/>
                  <w:rFonts w:eastAsia="Times New Roman"/>
                </w:rPr>
                <w:softHyphen/>
                <w:t>fä</w:t>
              </w:r>
              <w:r>
                <w:rPr>
                  <w:rStyle w:val="Hyperlink"/>
                  <w:rFonts w:eastAsia="Times New Roman"/>
                </w:rPr>
                <w:softHyphen/>
                <w:t>hige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Kin</w:t>
              </w:r>
              <w:r>
                <w:rPr>
                  <w:rStyle w:val="Hyperlink"/>
                  <w:rFonts w:eastAsia="Times New Roman"/>
                </w:rPr>
                <w:softHyphen/>
                <w:t xml:space="preserve">der" is covered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08/Feb/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0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options as :</w:t>
            </w:r>
          </w:p>
          <w:p w:rsidR="00000000" w:rsidRDefault="00AA1D1B">
            <w:pPr>
              <w:pStyle w:val="NormalWeb"/>
            </w:pPr>
            <w:proofErr w:type="spellStart"/>
            <w:r>
              <w:t>i</w:t>
            </w:r>
            <w:proofErr w:type="spellEnd"/>
            <w:r>
              <w:t xml:space="preserve">. Single </w:t>
            </w:r>
            <w:proofErr w:type="spellStart"/>
            <w:r>
              <w:t>Mit</w:t>
            </w:r>
            <w:proofErr w:type="spellEnd"/>
            <w:r>
              <w:t xml:space="preserve"> Kinder</w:t>
            </w:r>
            <w:r>
              <w:br/>
            </w:r>
            <w:r>
              <w:t xml:space="preserve">ii. </w:t>
            </w:r>
            <w:proofErr w:type="spellStart"/>
            <w:r>
              <w:t>Bist</w:t>
            </w:r>
            <w:proofErr w:type="spellEnd"/>
            <w:r>
              <w:t xml:space="preserve"> du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öffentlichen</w:t>
            </w:r>
            <w:proofErr w:type="spellEnd"/>
            <w:r>
              <w:t xml:space="preserve"> </w:t>
            </w:r>
            <w:proofErr w:type="spellStart"/>
            <w:r>
              <w:t>Dienst</w:t>
            </w:r>
            <w:proofErr w:type="spellEnd"/>
            <w:r>
              <w:t xml:space="preserve"> </w:t>
            </w:r>
            <w:proofErr w:type="spellStart"/>
            <w:r>
              <w:t>beschäftigt</w:t>
            </w:r>
            <w:proofErr w:type="spellEnd"/>
            <w:proofErr w:type="gramStart"/>
            <w:r>
              <w:t>?:</w:t>
            </w:r>
            <w:proofErr w:type="gramEnd"/>
            <w:r>
              <w:t xml:space="preserve"> No</w:t>
            </w:r>
            <w:r>
              <w:br/>
              <w:t xml:space="preserve">iii. </w:t>
            </w:r>
            <w:proofErr w:type="spellStart"/>
            <w:r>
              <w:t>Beziehst</w:t>
            </w:r>
            <w:proofErr w:type="spellEnd"/>
            <w:r>
              <w:t xml:space="preserve"> du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Altersrente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Pension (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60. </w:t>
            </w:r>
            <w:proofErr w:type="spellStart"/>
            <w:r>
              <w:t>Lebensjahr</w:t>
            </w:r>
            <w:proofErr w:type="spellEnd"/>
            <w:r>
              <w:t>)? : Yes</w:t>
            </w:r>
            <w:r>
              <w:br/>
            </w:r>
            <w:proofErr w:type="gramStart"/>
            <w:r>
              <w:t>iv :</w:t>
            </w:r>
            <w:proofErr w:type="gramEnd"/>
            <w:r>
              <w:t xml:space="preserve"> </w:t>
            </w:r>
            <w:proofErr w:type="spellStart"/>
            <w:r>
              <w:t>Möchtest</w:t>
            </w:r>
            <w:proofErr w:type="spellEnd"/>
            <w:r>
              <w:t xml:space="preserve"> du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Selbstbeteiligung</w:t>
            </w:r>
            <w:proofErr w:type="spellEnd"/>
            <w:r>
              <w:t xml:space="preserve">? : No </w:t>
            </w:r>
          </w:p>
          <w:p w:rsidR="00000000" w:rsidRDefault="00AA1D1B">
            <w:pPr>
              <w:pStyle w:val="NormalWeb"/>
            </w:pPr>
            <w:proofErr w:type="gramStart"/>
            <w:r>
              <w:t>4.Click</w:t>
            </w:r>
            <w:proofErr w:type="gramEnd"/>
            <w:r>
              <w:t xml:space="preserve"> on </w:t>
            </w:r>
            <w:proofErr w:type="spellStart"/>
            <w:r>
              <w:t>Angebot</w:t>
            </w:r>
            <w:proofErr w:type="spellEnd"/>
            <w:r>
              <w:t xml:space="preserve"> </w:t>
            </w:r>
            <w:proofErr w:type="spellStart"/>
            <w:r>
              <w:t>Anfordern</w:t>
            </w:r>
            <w:proofErr w:type="spellEnd"/>
            <w:r>
              <w:t xml:space="preserve"> .</w:t>
            </w:r>
          </w:p>
          <w:p w:rsidR="00000000" w:rsidRDefault="00AA1D1B">
            <w:pPr>
              <w:pStyle w:val="NormalWeb"/>
            </w:pPr>
            <w:r>
              <w:t>5. Click Next from “</w:t>
            </w:r>
            <w:proofErr w:type="spellStart"/>
            <w:r>
              <w:t>Dein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>”</w:t>
            </w:r>
          </w:p>
          <w:p w:rsidR="00000000" w:rsidRDefault="00AA1D1B">
            <w:pPr>
              <w:pStyle w:val="NormalWeb"/>
            </w:pPr>
            <w:proofErr w:type="gramStart"/>
            <w:r>
              <w:t>6 .</w:t>
            </w:r>
            <w:proofErr w:type="gramEnd"/>
            <w:r>
              <w:t xml:space="preserve"> In </w:t>
            </w:r>
            <w:r>
              <w:t>the insurance offers details page check for “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delikt</w:t>
            </w:r>
            <w:r>
              <w:softHyphen/>
              <w:t>fä</w:t>
            </w:r>
            <w:r>
              <w:softHyphen/>
              <w:t>hige</w:t>
            </w:r>
            <w:proofErr w:type="spellEnd"/>
            <w:r>
              <w:t xml:space="preserve"> Kin</w:t>
            </w:r>
            <w:r>
              <w:softHyphen/>
              <w:t>der” under “</w:t>
            </w:r>
            <w:proofErr w:type="spellStart"/>
            <w:r>
              <w:t>Allgemeine</w:t>
            </w:r>
            <w:proofErr w:type="spellEnd"/>
            <w:r>
              <w:t xml:space="preserve"> </w:t>
            </w:r>
            <w:proofErr w:type="spellStart"/>
            <w:r>
              <w:t>Leistungen</w:t>
            </w:r>
            <w:proofErr w:type="spellEnd"/>
            <w:r>
              <w:t xml:space="preserve">” Section </w:t>
            </w:r>
          </w:p>
          <w:p w:rsidR="00000000" w:rsidRDefault="00AA1D1B">
            <w:pPr>
              <w:pStyle w:val="NormalWeb"/>
            </w:pPr>
            <w:r>
              <w:t>++Expected Result ++</w:t>
            </w:r>
          </w:p>
          <w:p w:rsidR="00000000" w:rsidRDefault="00AA1D1B">
            <w:pPr>
              <w:pStyle w:val="NormalWeb"/>
            </w:pPr>
            <w:r>
              <w:t xml:space="preserve">There is be Nein </w:t>
            </w:r>
            <w:proofErr w:type="spellStart"/>
            <w:r>
              <w:t>oder</w:t>
            </w:r>
            <w:proofErr w:type="spellEnd"/>
            <w:r>
              <w:t xml:space="preserve"> 0 from all insurance </w:t>
            </w:r>
            <w:proofErr w:type="spellStart"/>
            <w:r>
              <w:t>Comapany</w:t>
            </w:r>
            <w:proofErr w:type="spellEnd"/>
            <w:r>
              <w:t xml:space="preserve"> </w:t>
            </w:r>
          </w:p>
          <w:p w:rsidR="00000000" w:rsidRDefault="00AA1D1B">
            <w:pPr>
              <w:pStyle w:val="NormalWeb"/>
            </w:pPr>
            <w:ins w:id="1" w:author="Unknown">
              <w:r>
                <w:t>Actual Result :</w:t>
              </w:r>
            </w:ins>
          </w:p>
          <w:p w:rsidR="00000000" w:rsidRDefault="00AA1D1B">
            <w:pPr>
              <w:pStyle w:val="NormalWeb"/>
            </w:pPr>
            <w:r>
              <w:t>From “</w:t>
            </w:r>
            <w:proofErr w:type="spellStart"/>
            <w:r>
              <w:t>Haft</w:t>
            </w:r>
            <w:r>
              <w:softHyphen/>
              <w:t>pflicht</w:t>
            </w:r>
            <w:r>
              <w:softHyphen/>
              <w:t>kasse</w:t>
            </w:r>
            <w:proofErr w:type="spellEnd"/>
            <w:r>
              <w:t>*”* 10000 Euro coverage is s</w:t>
            </w:r>
            <w:r>
              <w:t xml:space="preserve">hown 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[CLAR-9] </w:t>
            </w:r>
            <w:hyperlink r:id="rId8" w:history="1">
              <w:r>
                <w:rPr>
                  <w:rStyle w:val="Hyperlink"/>
                  <w:rFonts w:eastAsia="Times New Roman"/>
                </w:rPr>
                <w:t>In the offer details page for "</w:t>
              </w:r>
              <w:proofErr w:type="spellStart"/>
              <w:r>
                <w:rPr>
                  <w:rStyle w:val="Hyperlink"/>
                  <w:rFonts w:eastAsia="Times New Roman"/>
                </w:rPr>
                <w:t>Unbe</w:t>
              </w:r>
              <w:r>
                <w:rPr>
                  <w:rStyle w:val="Hyperlink"/>
                  <w:rFonts w:eastAsia="Times New Roman"/>
                </w:rPr>
                <w:softHyphen/>
                <w:t>baute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proofErr w:type="gramStart"/>
              <w:r>
                <w:rPr>
                  <w:rStyle w:val="Hyperlink"/>
                  <w:rFonts w:eastAsia="Times New Roman"/>
                </w:rPr>
                <w:t>Grund</w:t>
              </w:r>
              <w:r>
                <w:rPr>
                  <w:rStyle w:val="Hyperlink"/>
                  <w:rFonts w:eastAsia="Times New Roman"/>
                </w:rPr>
                <w:softHyphen/>
                <w:t>stücke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"</w:t>
              </w:r>
              <w:proofErr w:type="gramEnd"/>
              <w:r>
                <w:rPr>
                  <w:rStyle w:val="Hyperlink"/>
                  <w:rFonts w:eastAsia="Times New Roman"/>
                </w:rPr>
                <w:t xml:space="preserve"> under "</w:t>
              </w:r>
              <w:proofErr w:type="spellStart"/>
              <w:r>
                <w:rPr>
                  <w:rStyle w:val="Hyperlink"/>
                  <w:rFonts w:eastAsia="Times New Roman"/>
                </w:rPr>
                <w:t>Leistungen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Miete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&amp; </w:t>
              </w:r>
              <w:proofErr w:type="spellStart"/>
              <w:r>
                <w:rPr>
                  <w:rStyle w:val="Hyperlink"/>
                  <w:rFonts w:eastAsia="Times New Roman"/>
                </w:rPr>
                <w:t>Immobilien</w:t>
              </w:r>
              <w:proofErr w:type="spellEnd"/>
              <w:r>
                <w:rPr>
                  <w:rStyle w:val="Hyperlink"/>
                  <w:rFonts w:eastAsia="Times New Roman"/>
                </w:rPr>
                <w:t>" section unit is not displayed 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08/Feb/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</w:t>
            </w:r>
            <w:r>
              <w:rPr>
                <w:rFonts w:eastAsia="Times New Roman"/>
                <w:b/>
                <w:bCs/>
              </w:rPr>
              <w:t>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9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10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NormalWeb"/>
            </w:pPr>
            <w:r>
              <w:t>Staging Environment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2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questions</w:t>
            </w:r>
          </w:p>
          <w:p w:rsidR="00000000" w:rsidRDefault="00AA1D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Anfordern</w:t>
            </w:r>
            <w:proofErr w:type="spellEnd"/>
            <w:r>
              <w:rPr>
                <w:rFonts w:eastAsia="Times New Roman"/>
              </w:rPr>
              <w:t xml:space="preserve"> from the last question </w:t>
            </w:r>
            <w:proofErr w:type="gramStart"/>
            <w:r>
              <w:rPr>
                <w:rFonts w:eastAsia="Times New Roman"/>
              </w:rPr>
              <w:t>Page .</w:t>
            </w:r>
            <w:proofErr w:type="gramEnd"/>
          </w:p>
          <w:p w:rsidR="00000000" w:rsidRDefault="00AA1D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“</w:t>
            </w:r>
            <w:proofErr w:type="spellStart"/>
            <w:r>
              <w:rPr>
                <w:rFonts w:eastAsia="Times New Roman"/>
              </w:rPr>
              <w:t>Dein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</w:t>
            </w:r>
            <w:proofErr w:type="spellEnd"/>
            <w:r>
              <w:rPr>
                <w:rFonts w:eastAsia="Times New Roman"/>
              </w:rPr>
              <w:t>” Page and click on “</w:t>
            </w:r>
            <w:proofErr w:type="spellStart"/>
            <w:r>
              <w:rPr>
                <w:rFonts w:eastAsia="Times New Roman"/>
              </w:rPr>
              <w:t>Zum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“ Button</w:t>
            </w:r>
          </w:p>
          <w:p w:rsidR="00000000" w:rsidRDefault="00AA1D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Offer details Page is </w:t>
            </w:r>
            <w:proofErr w:type="gramStart"/>
            <w:r>
              <w:rPr>
                <w:rFonts w:eastAsia="Times New Roman"/>
              </w:rPr>
              <w:t>displayed .</w:t>
            </w:r>
            <w:proofErr w:type="gramEnd"/>
          </w:p>
          <w:p w:rsidR="00000000" w:rsidRDefault="00AA1D1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for “</w:t>
            </w:r>
            <w:proofErr w:type="spellStart"/>
            <w:r>
              <w:rPr>
                <w:rFonts w:eastAsia="Times New Roman"/>
              </w:rPr>
              <w:t>Unbe</w:t>
            </w:r>
            <w:r>
              <w:rPr>
                <w:rFonts w:eastAsia="Times New Roman"/>
              </w:rPr>
              <w:softHyphen/>
              <w:t>baute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Grund</w:t>
            </w:r>
            <w:r>
              <w:rPr>
                <w:rFonts w:eastAsia="Times New Roman"/>
              </w:rPr>
              <w:softHyphen/>
              <w:t>stücke</w:t>
            </w:r>
            <w:proofErr w:type="spellEnd"/>
            <w:r>
              <w:rPr>
                <w:rFonts w:eastAsia="Times New Roman"/>
              </w:rPr>
              <w:t>” under “</w:t>
            </w:r>
            <w:proofErr w:type="spellStart"/>
            <w:r>
              <w:rPr>
                <w:rFonts w:eastAsia="Times New Roman"/>
              </w:rPr>
              <w:t>Leistungen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Miete</w:t>
            </w:r>
            <w:proofErr w:type="spellEnd"/>
            <w:r>
              <w:rPr>
                <w:rFonts w:eastAsia="Times New Roman"/>
              </w:rPr>
              <w:t xml:space="preserve"> &amp; </w:t>
            </w:r>
            <w:proofErr w:type="spellStart"/>
            <w:r>
              <w:rPr>
                <w:rFonts w:eastAsia="Times New Roman"/>
              </w:rPr>
              <w:t>Immobilien</w:t>
            </w:r>
            <w:proofErr w:type="spellEnd"/>
            <w:r>
              <w:rPr>
                <w:rFonts w:eastAsia="Times New Roman"/>
              </w:rPr>
              <w:t>” Section</w:t>
            </w:r>
            <w:r>
              <w:rPr>
                <w:rFonts w:eastAsia="Times New Roman"/>
              </w:rPr>
              <w:br/>
              <w:t> </w:t>
            </w:r>
          </w:p>
          <w:p w:rsidR="00000000" w:rsidRDefault="00AA1D1B">
            <w:pPr>
              <w:pStyle w:val="NormalWeb"/>
            </w:pPr>
            <w:ins w:id="3" w:author="Unknown">
              <w:r>
                <w:t>Expected R</w:t>
              </w:r>
              <w:r>
                <w:t>esult</w:t>
              </w:r>
            </w:ins>
          </w:p>
          <w:p w:rsidR="00000000" w:rsidRDefault="00AA1D1B">
            <w:pPr>
              <w:pStyle w:val="NormalWeb"/>
            </w:pPr>
            <w:r>
              <w:t> </w:t>
            </w:r>
          </w:p>
          <w:p w:rsidR="00000000" w:rsidRDefault="00AA1D1B">
            <w:pPr>
              <w:pStyle w:val="NormalWeb"/>
            </w:pPr>
            <w:r>
              <w:t xml:space="preserve">There should be unit along with Value </w:t>
            </w:r>
            <w:proofErr w:type="spellStart"/>
            <w:r>
              <w:t>e,g</w:t>
            </w:r>
            <w:proofErr w:type="spellEnd"/>
            <w:r>
              <w:t xml:space="preserve"> Square yard, Square feet etc </w:t>
            </w:r>
          </w:p>
          <w:p w:rsidR="00000000" w:rsidRDefault="00AA1D1B">
            <w:pPr>
              <w:pStyle w:val="NormalWeb"/>
            </w:pPr>
            <w:ins w:id="4" w:author="Unknown">
              <w:r>
                <w:t>Actual Result :</w:t>
              </w:r>
            </w:ins>
          </w:p>
          <w:p w:rsidR="00000000" w:rsidRDefault="00AA1D1B">
            <w:pPr>
              <w:pStyle w:val="NormalWeb"/>
            </w:pPr>
            <w:r>
              <w:t xml:space="preserve">There is no unit along with Value </w:t>
            </w:r>
            <w:proofErr w:type="spellStart"/>
            <w:r>
              <w:t>e.g</w:t>
            </w:r>
            <w:proofErr w:type="spellEnd"/>
            <w:r>
              <w:t xml:space="preserve"> 36 does not mean anything unless we will associate a unit </w:t>
            </w:r>
            <w:proofErr w:type="spellStart"/>
            <w:r>
              <w:t>e,g</w:t>
            </w:r>
            <w:proofErr w:type="spellEnd"/>
            <w:r>
              <w:t xml:space="preserve"> </w:t>
            </w:r>
            <w:proofErr w:type="spellStart"/>
            <w:r>
              <w:t>hactares</w:t>
            </w:r>
            <w:proofErr w:type="spellEnd"/>
            <w:r>
              <w:t xml:space="preserve"> , sq yard etc 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[CLAR-8] </w:t>
            </w:r>
            <w:hyperlink r:id="rId11" w:history="1">
              <w:r>
                <w:rPr>
                  <w:rStyle w:val="Hyperlink"/>
                  <w:rFonts w:eastAsia="Times New Roman"/>
                </w:rPr>
                <w:t>In the offer details page for "</w:t>
              </w:r>
              <w:proofErr w:type="spellStart"/>
              <w:r>
                <w:rPr>
                  <w:rStyle w:val="Hyperlink"/>
                  <w:rFonts w:eastAsia="Times New Roman"/>
                </w:rPr>
                <w:t>Aus</w:t>
              </w:r>
              <w:r>
                <w:rPr>
                  <w:rStyle w:val="Hyperlink"/>
                  <w:rFonts w:eastAsia="Times New Roman"/>
                </w:rPr>
                <w:softHyphen/>
                <w:t>lands</w:t>
              </w:r>
              <w:r>
                <w:rPr>
                  <w:rStyle w:val="Hyperlink"/>
                  <w:rFonts w:eastAsia="Times New Roman"/>
                </w:rPr>
                <w:softHyphen/>
                <w:t>auf</w:t>
              </w:r>
              <w:r>
                <w:rPr>
                  <w:rStyle w:val="Hyperlink"/>
                  <w:rFonts w:eastAsia="Times New Roman"/>
                </w:rPr>
                <w:softHyphen/>
                <w:t>ent</w:t>
              </w:r>
              <w:r>
                <w:rPr>
                  <w:rStyle w:val="Hyperlink"/>
                  <w:rFonts w:eastAsia="Times New Roman"/>
                </w:rPr>
                <w:softHyphen/>
                <w:t>halte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außer</w:t>
              </w:r>
              <w:r>
                <w:rPr>
                  <w:rStyle w:val="Hyperlink"/>
                  <w:rFonts w:eastAsia="Times New Roman"/>
                </w:rPr>
                <w:softHyphen/>
                <w:t>halb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Europa</w:t>
              </w:r>
              <w:proofErr w:type="spellEnd"/>
              <w:r>
                <w:rPr>
                  <w:rStyle w:val="Hyperlink"/>
                  <w:rFonts w:eastAsia="Times New Roman"/>
                </w:rPr>
                <w:t>" under "</w:t>
              </w:r>
              <w:proofErr w:type="spellStart"/>
              <w:r>
                <w:rPr>
                  <w:rStyle w:val="Hyperlink"/>
                  <w:rFonts w:eastAsia="Times New Roman"/>
                </w:rPr>
                <w:t>Leistungen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Beruf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&amp; </w:t>
              </w:r>
              <w:proofErr w:type="spellStart"/>
              <w:r>
                <w:rPr>
                  <w:rStyle w:val="Hyperlink"/>
                  <w:rFonts w:eastAsia="Times New Roman"/>
                </w:rPr>
                <w:t>Freizeit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" section unit is not </w:t>
              </w:r>
              <w:proofErr w:type="gramStart"/>
              <w:r>
                <w:rPr>
                  <w:rStyle w:val="Hyperlink"/>
                  <w:rFonts w:eastAsia="Times New Roman"/>
                </w:rPr>
                <w:t>displayed .</w:t>
              </w:r>
              <w:proofErr w:type="gram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08/Feb/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12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13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5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questions</w:t>
            </w:r>
          </w:p>
          <w:p w:rsidR="00000000" w:rsidRDefault="00AA1D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Anfordern</w:t>
            </w:r>
            <w:proofErr w:type="spellEnd"/>
            <w:r>
              <w:rPr>
                <w:rFonts w:eastAsia="Times New Roman"/>
              </w:rPr>
              <w:t xml:space="preserve"> from the last question </w:t>
            </w:r>
            <w:proofErr w:type="gramStart"/>
            <w:r>
              <w:rPr>
                <w:rFonts w:eastAsia="Times New Roman"/>
              </w:rPr>
              <w:t>Page .</w:t>
            </w:r>
            <w:proofErr w:type="gramEnd"/>
          </w:p>
          <w:p w:rsidR="00000000" w:rsidRDefault="00AA1D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“</w:t>
            </w:r>
            <w:proofErr w:type="spellStart"/>
            <w:r>
              <w:rPr>
                <w:rFonts w:eastAsia="Times New Roman"/>
              </w:rPr>
              <w:t>Dein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</w:t>
            </w:r>
            <w:proofErr w:type="spellEnd"/>
            <w:r>
              <w:rPr>
                <w:rFonts w:eastAsia="Times New Roman"/>
              </w:rPr>
              <w:t>” Page and click on “</w:t>
            </w:r>
            <w:proofErr w:type="spellStart"/>
            <w:r>
              <w:rPr>
                <w:rFonts w:eastAsia="Times New Roman"/>
              </w:rPr>
              <w:t>Zum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“ Button</w:t>
            </w:r>
          </w:p>
          <w:p w:rsidR="00000000" w:rsidRDefault="00AA1D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Offer details Page is </w:t>
            </w:r>
            <w:proofErr w:type="gramStart"/>
            <w:r>
              <w:rPr>
                <w:rFonts w:eastAsia="Times New Roman"/>
              </w:rPr>
              <w:t>displayed .</w:t>
            </w:r>
            <w:proofErr w:type="gramEnd"/>
          </w:p>
          <w:p w:rsidR="00000000" w:rsidRDefault="00AA1D1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for “</w:t>
            </w:r>
            <w:proofErr w:type="spellStart"/>
            <w:r>
              <w:rPr>
                <w:rFonts w:eastAsia="Times New Roman"/>
              </w:rPr>
              <w:t>Aus</w:t>
            </w:r>
            <w:r>
              <w:rPr>
                <w:rFonts w:eastAsia="Times New Roman"/>
              </w:rPr>
              <w:softHyphen/>
              <w:t>lands</w:t>
            </w:r>
            <w:r>
              <w:rPr>
                <w:rFonts w:eastAsia="Times New Roman"/>
              </w:rPr>
              <w:softHyphen/>
              <w:t>auf</w:t>
            </w:r>
            <w:r>
              <w:rPr>
                <w:rFonts w:eastAsia="Times New Roman"/>
              </w:rPr>
              <w:softHyphen/>
              <w:t>ent</w:t>
            </w:r>
            <w:r>
              <w:rPr>
                <w:rFonts w:eastAsia="Times New Roman"/>
              </w:rPr>
              <w:softHyphen/>
              <w:t>halte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außer</w:t>
            </w:r>
            <w:r>
              <w:rPr>
                <w:rFonts w:eastAsia="Times New Roman"/>
              </w:rPr>
              <w:softHyphen/>
              <w:t>halb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Europa</w:t>
            </w:r>
            <w:proofErr w:type="spellEnd"/>
            <w:r>
              <w:rPr>
                <w:rFonts w:eastAsia="Times New Roman"/>
              </w:rPr>
              <w:t>” under “</w:t>
            </w:r>
            <w:proofErr w:type="spellStart"/>
            <w:r>
              <w:rPr>
                <w:rFonts w:eastAsia="Times New Roman"/>
              </w:rPr>
              <w:t>Leistungen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Beruf</w:t>
            </w:r>
            <w:proofErr w:type="spellEnd"/>
            <w:r>
              <w:rPr>
                <w:rFonts w:eastAsia="Times New Roman"/>
              </w:rPr>
              <w:t xml:space="preserve"> &amp; </w:t>
            </w:r>
            <w:proofErr w:type="spellStart"/>
            <w:r>
              <w:rPr>
                <w:rFonts w:eastAsia="Times New Roman"/>
              </w:rPr>
              <w:t>Freizeit</w:t>
            </w:r>
            <w:proofErr w:type="spellEnd"/>
            <w:r>
              <w:rPr>
                <w:rFonts w:eastAsia="Times New Roman"/>
              </w:rPr>
              <w:t>” Sect</w:t>
            </w:r>
            <w:r>
              <w:rPr>
                <w:rFonts w:eastAsia="Times New Roman"/>
              </w:rPr>
              <w:t>ion</w:t>
            </w:r>
          </w:p>
          <w:p w:rsidR="00000000" w:rsidRDefault="00AA1D1B">
            <w:pPr>
              <w:pStyle w:val="NormalWeb"/>
            </w:pPr>
            <w:ins w:id="6" w:author="Unknown">
              <w:r>
                <w:t>Expected Result</w:t>
              </w:r>
            </w:ins>
          </w:p>
          <w:p w:rsidR="00000000" w:rsidRDefault="00AA1D1B">
            <w:pPr>
              <w:pStyle w:val="NormalWeb"/>
            </w:pPr>
            <w:r>
              <w:t> </w:t>
            </w:r>
          </w:p>
          <w:p w:rsidR="00000000" w:rsidRDefault="00AA1D1B">
            <w:pPr>
              <w:pStyle w:val="NormalWeb"/>
            </w:pPr>
            <w:r>
              <w:t xml:space="preserve">There should be unit along with Value </w:t>
            </w:r>
            <w:proofErr w:type="spellStart"/>
            <w:r>
              <w:t>e,g</w:t>
            </w:r>
            <w:proofErr w:type="spellEnd"/>
            <w:r>
              <w:t xml:space="preserve"> Month or </w:t>
            </w:r>
            <w:proofErr w:type="spellStart"/>
            <w:r>
              <w:t>Monaten</w:t>
            </w:r>
            <w:proofErr w:type="spellEnd"/>
          </w:p>
          <w:p w:rsidR="00000000" w:rsidRDefault="00AA1D1B">
            <w:pPr>
              <w:pStyle w:val="NormalWeb"/>
            </w:pPr>
            <w:ins w:id="7" w:author="Unknown">
              <w:r>
                <w:t>Actual Result :</w:t>
              </w:r>
            </w:ins>
          </w:p>
          <w:p w:rsidR="00000000" w:rsidRDefault="00AA1D1B">
            <w:pPr>
              <w:pStyle w:val="NormalWeb"/>
            </w:pPr>
            <w:r>
              <w:t xml:space="preserve">There is no unit along with Value </w:t>
            </w:r>
            <w:proofErr w:type="spellStart"/>
            <w:r>
              <w:t>e.g</w:t>
            </w:r>
            <w:proofErr w:type="spellEnd"/>
            <w:r>
              <w:t xml:space="preserve"> 36 does not mean anything unless we will associate a unit </w:t>
            </w:r>
            <w:proofErr w:type="spellStart"/>
            <w:r>
              <w:t>e,g</w:t>
            </w:r>
            <w:proofErr w:type="spellEnd"/>
            <w:r>
              <w:t xml:space="preserve"> Month</w:t>
            </w:r>
          </w:p>
          <w:p w:rsidR="00000000" w:rsidRDefault="00AA1D1B">
            <w:pPr>
              <w:rPr>
                <w:rFonts w:eastAsia="Times New Roman"/>
              </w:rPr>
            </w:pPr>
            <w:bookmarkStart w:id="8" w:name=""/>
            <w:bookmarkEnd w:id="8"/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[CLAR-7] </w:t>
            </w:r>
            <w:hyperlink r:id="rId14" w:history="1">
              <w:r>
                <w:rPr>
                  <w:rStyle w:val="Hyperlink"/>
                  <w:rFonts w:eastAsia="Times New Roman"/>
                </w:rPr>
                <w:t>In the offer details page for "</w:t>
              </w:r>
              <w:proofErr w:type="spellStart"/>
              <w:r>
                <w:rPr>
                  <w:rStyle w:val="Hyperlink"/>
                  <w:rFonts w:eastAsia="Times New Roman"/>
                </w:rPr>
                <w:t>Auslandsaufenthalte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innerhalb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Europa</w:t>
              </w:r>
              <w:proofErr w:type="spellEnd"/>
              <w:r>
                <w:rPr>
                  <w:rStyle w:val="Hyperlink"/>
                  <w:rFonts w:eastAsia="Times New Roman"/>
                </w:rPr>
                <w:t>" under "</w:t>
              </w:r>
              <w:proofErr w:type="spellStart"/>
              <w:r>
                <w:rPr>
                  <w:rStyle w:val="Hyperlink"/>
                  <w:rFonts w:eastAsia="Times New Roman"/>
                </w:rPr>
                <w:t>Leistungen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Beruf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&amp; </w:t>
              </w:r>
              <w:proofErr w:type="spellStart"/>
              <w:r>
                <w:rPr>
                  <w:rStyle w:val="Hyperlink"/>
                  <w:rFonts w:eastAsia="Times New Roman"/>
                </w:rPr>
                <w:t>Freizeit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" section unit is not </w:t>
              </w:r>
              <w:proofErr w:type="gramStart"/>
              <w:r>
                <w:rPr>
                  <w:rStyle w:val="Hyperlink"/>
                  <w:rFonts w:eastAsia="Times New Roman"/>
                </w:rPr>
                <w:t>displayed .</w:t>
              </w:r>
              <w:proofErr w:type="gram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08/Feb/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15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16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9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questions</w:t>
            </w:r>
          </w:p>
          <w:p w:rsidR="00000000" w:rsidRDefault="00AA1D1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Anfordern</w:t>
            </w:r>
            <w:proofErr w:type="spellEnd"/>
            <w:r>
              <w:rPr>
                <w:rFonts w:eastAsia="Times New Roman"/>
              </w:rPr>
              <w:t xml:space="preserve"> from the last question </w:t>
            </w:r>
            <w:proofErr w:type="gramStart"/>
            <w:r>
              <w:rPr>
                <w:rFonts w:eastAsia="Times New Roman"/>
              </w:rPr>
              <w:t>Page .</w:t>
            </w:r>
            <w:proofErr w:type="gramEnd"/>
          </w:p>
          <w:p w:rsidR="00000000" w:rsidRDefault="00AA1D1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“</w:t>
            </w:r>
            <w:proofErr w:type="spellStart"/>
            <w:r>
              <w:rPr>
                <w:rFonts w:eastAsia="Times New Roman"/>
              </w:rPr>
              <w:t>Dein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</w:t>
            </w:r>
            <w:proofErr w:type="spellEnd"/>
            <w:r>
              <w:rPr>
                <w:rFonts w:eastAsia="Times New Roman"/>
              </w:rPr>
              <w:t>” Page and click on “</w:t>
            </w:r>
            <w:proofErr w:type="spellStart"/>
            <w:r>
              <w:rPr>
                <w:rFonts w:eastAsia="Times New Roman"/>
              </w:rPr>
              <w:t>Zum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“ Button</w:t>
            </w:r>
          </w:p>
          <w:p w:rsidR="00000000" w:rsidRDefault="00AA1D1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Offer details Page is </w:t>
            </w:r>
            <w:proofErr w:type="gramStart"/>
            <w:r>
              <w:rPr>
                <w:rFonts w:eastAsia="Times New Roman"/>
              </w:rPr>
              <w:t>displayed .</w:t>
            </w:r>
            <w:proofErr w:type="gramEnd"/>
          </w:p>
          <w:p w:rsidR="00000000" w:rsidRDefault="00AA1D1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for “</w:t>
            </w:r>
            <w:proofErr w:type="spellStart"/>
            <w:r>
              <w:rPr>
                <w:rFonts w:eastAsia="Times New Roman"/>
              </w:rPr>
              <w:t>Aus</w:t>
            </w:r>
            <w:r>
              <w:rPr>
                <w:rFonts w:eastAsia="Times New Roman"/>
              </w:rPr>
              <w:softHyphen/>
              <w:t>lands</w:t>
            </w:r>
            <w:r>
              <w:rPr>
                <w:rFonts w:eastAsia="Times New Roman"/>
              </w:rPr>
              <w:softHyphen/>
              <w:t>auf</w:t>
            </w:r>
            <w:r>
              <w:rPr>
                <w:rFonts w:eastAsia="Times New Roman"/>
              </w:rPr>
              <w:softHyphen/>
              <w:t>ent</w:t>
            </w:r>
            <w:r>
              <w:rPr>
                <w:rFonts w:eastAsia="Times New Roman"/>
              </w:rPr>
              <w:softHyphen/>
              <w:t>halte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inner</w:t>
            </w:r>
            <w:r>
              <w:rPr>
                <w:rFonts w:eastAsia="Times New Roman"/>
              </w:rPr>
              <w:softHyphen/>
              <w:t>halb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Europa</w:t>
            </w:r>
            <w:proofErr w:type="spellEnd"/>
            <w:r>
              <w:rPr>
                <w:rFonts w:eastAsia="Times New Roman"/>
              </w:rPr>
              <w:t>” under “</w:t>
            </w:r>
            <w:proofErr w:type="spellStart"/>
            <w:r>
              <w:rPr>
                <w:rFonts w:eastAsia="Times New Roman"/>
              </w:rPr>
              <w:t>Leistungen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Beruf</w:t>
            </w:r>
            <w:proofErr w:type="spellEnd"/>
            <w:r>
              <w:rPr>
                <w:rFonts w:eastAsia="Times New Roman"/>
              </w:rPr>
              <w:t xml:space="preserve"> &amp; </w:t>
            </w:r>
            <w:proofErr w:type="spellStart"/>
            <w:r>
              <w:rPr>
                <w:rFonts w:eastAsia="Times New Roman"/>
              </w:rPr>
              <w:t>Freizeit</w:t>
            </w:r>
            <w:proofErr w:type="spellEnd"/>
            <w:r>
              <w:rPr>
                <w:rFonts w:eastAsia="Times New Roman"/>
              </w:rPr>
              <w:t>” Sect</w:t>
            </w:r>
            <w:r>
              <w:rPr>
                <w:rFonts w:eastAsia="Times New Roman"/>
              </w:rPr>
              <w:t>ion</w:t>
            </w:r>
          </w:p>
          <w:p w:rsidR="00000000" w:rsidRDefault="00AA1D1B">
            <w:pPr>
              <w:pStyle w:val="NormalWeb"/>
            </w:pPr>
            <w:ins w:id="10" w:author="Unknown">
              <w:r>
                <w:t>Expected Result</w:t>
              </w:r>
            </w:ins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 xml:space="preserve">There should be unit along with Value </w:t>
            </w:r>
          </w:p>
          <w:p w:rsidR="00000000" w:rsidRDefault="00AA1D1B">
            <w:pPr>
              <w:pStyle w:val="NormalWeb"/>
            </w:pPr>
            <w:ins w:id="11" w:author="Unknown">
              <w:r>
                <w:t>Actual Result :</w:t>
              </w:r>
            </w:ins>
          </w:p>
          <w:p w:rsidR="00000000" w:rsidRDefault="00AA1D1B">
            <w:pPr>
              <w:pStyle w:val="NormalWeb"/>
            </w:pPr>
            <w:r>
              <w:t xml:space="preserve">There should be unit along with Value </w:t>
            </w:r>
            <w:proofErr w:type="spellStart"/>
            <w:r>
              <w:t>e.g</w:t>
            </w:r>
            <w:proofErr w:type="spellEnd"/>
            <w:r>
              <w:t xml:space="preserve"> 36 does not mean anything unless we will associate a unit </w:t>
            </w:r>
            <w:proofErr w:type="spellStart"/>
            <w:r>
              <w:t>e,g</w:t>
            </w:r>
            <w:proofErr w:type="spellEnd"/>
            <w:r>
              <w:t xml:space="preserve"> Month 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[CLAR-6] </w:t>
            </w:r>
            <w:hyperlink r:id="rId17" w:history="1">
              <w:r>
                <w:rPr>
                  <w:rStyle w:val="Hyperlink"/>
                  <w:rFonts w:eastAsia="Times New Roman"/>
                </w:rPr>
                <w:t xml:space="preserve">Insurance Company Logo gets hidden in Insurance details Page </w:t>
              </w:r>
              <w:proofErr w:type="gramStart"/>
              <w:r>
                <w:rPr>
                  <w:rStyle w:val="Hyperlink"/>
                  <w:rFonts w:eastAsia="Times New Roman"/>
                </w:rPr>
                <w:t xml:space="preserve">( </w:t>
              </w:r>
              <w:proofErr w:type="spellStart"/>
              <w:r>
                <w:rPr>
                  <w:rStyle w:val="Hyperlink"/>
                  <w:rFonts w:eastAsia="Times New Roman"/>
                </w:rPr>
                <w:t>Comparision</w:t>
              </w:r>
              <w:proofErr w:type="spellEnd"/>
              <w:proofErr w:type="gramEnd"/>
              <w:r>
                <w:rPr>
                  <w:rStyle w:val="Hyperlink"/>
                  <w:rFonts w:eastAsia="Times New Roman"/>
                </w:rPr>
                <w:t xml:space="preserve">) when the user scroll down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08/Feb/21  Updated: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18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19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12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questions</w:t>
            </w:r>
          </w:p>
          <w:p w:rsidR="00000000" w:rsidRDefault="00AA1D1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Anfordern</w:t>
            </w:r>
            <w:proofErr w:type="spellEnd"/>
            <w:r>
              <w:rPr>
                <w:rFonts w:eastAsia="Times New Roman"/>
              </w:rPr>
              <w:t xml:space="preserve"> from the last question </w:t>
            </w:r>
            <w:proofErr w:type="gramStart"/>
            <w:r>
              <w:rPr>
                <w:rFonts w:eastAsia="Times New Roman"/>
              </w:rPr>
              <w:t>Page .</w:t>
            </w:r>
            <w:proofErr w:type="gramEnd"/>
          </w:p>
          <w:p w:rsidR="00000000" w:rsidRDefault="00AA1D1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“</w:t>
            </w:r>
            <w:proofErr w:type="spellStart"/>
            <w:r>
              <w:rPr>
                <w:rFonts w:eastAsia="Times New Roman"/>
              </w:rPr>
              <w:t>Dein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</w:t>
            </w:r>
            <w:proofErr w:type="spellEnd"/>
            <w:r>
              <w:rPr>
                <w:rFonts w:eastAsia="Times New Roman"/>
              </w:rPr>
              <w:t>” Page and click on “</w:t>
            </w:r>
            <w:proofErr w:type="spellStart"/>
            <w:r>
              <w:rPr>
                <w:rFonts w:eastAsia="Times New Roman"/>
              </w:rPr>
              <w:t>Zum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“ Button</w:t>
            </w:r>
          </w:p>
          <w:p w:rsidR="00000000" w:rsidRDefault="00AA1D1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Offer details Page is </w:t>
            </w:r>
            <w:proofErr w:type="gramStart"/>
            <w:r>
              <w:rPr>
                <w:rFonts w:eastAsia="Times New Roman"/>
              </w:rPr>
              <w:t>displayed .</w:t>
            </w:r>
            <w:proofErr w:type="gramEnd"/>
          </w:p>
          <w:p w:rsidR="00000000" w:rsidRDefault="00AA1D1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Scroll down to see the details and check for the Logo displayed on the to</w:t>
            </w:r>
            <w:r>
              <w:rPr>
                <w:rFonts w:eastAsia="Times New Roman"/>
              </w:rPr>
              <w:t>p section</w:t>
            </w:r>
          </w:p>
          <w:p w:rsidR="00000000" w:rsidRDefault="00AA1D1B">
            <w:pPr>
              <w:pStyle w:val="NormalWeb"/>
            </w:pPr>
            <w:ins w:id="13" w:author="Unknown">
              <w:r>
                <w:t>Expected Result</w:t>
              </w:r>
            </w:ins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 xml:space="preserve">Logo should always get displayed even on Scroll down </w:t>
            </w:r>
          </w:p>
          <w:p w:rsidR="00000000" w:rsidRDefault="00AA1D1B">
            <w:pPr>
              <w:pStyle w:val="NormalWeb"/>
            </w:pPr>
            <w:ins w:id="14" w:author="Unknown">
              <w:r>
                <w:t>Actual Result :</w:t>
              </w:r>
            </w:ins>
          </w:p>
          <w:p w:rsidR="00000000" w:rsidRDefault="00AA1D1B">
            <w:pPr>
              <w:pStyle w:val="NormalWeb"/>
            </w:pPr>
            <w:r>
              <w:t xml:space="preserve">Insurance companies logo gets hidden on scroll down 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[CLAR-5] </w:t>
            </w:r>
            <w:hyperlink r:id="rId20" w:history="1">
              <w:r>
                <w:rPr>
                  <w:rStyle w:val="Hyperlink"/>
                  <w:rFonts w:eastAsia="Times New Roman"/>
                </w:rPr>
                <w:t xml:space="preserve"> company logo for </w:t>
              </w:r>
              <w:proofErr w:type="spellStart"/>
              <w:r>
                <w:rPr>
                  <w:rStyle w:val="Hyperlink"/>
                  <w:rFonts w:eastAsia="Times New Roman"/>
                </w:rPr>
                <w:t>Haftpflichtkasse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insurance is not available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08/Feb/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21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22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15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questions</w:t>
            </w:r>
          </w:p>
          <w:p w:rsidR="00000000" w:rsidRDefault="00AA1D1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Anfordern</w:t>
            </w:r>
            <w:proofErr w:type="spellEnd"/>
            <w:r>
              <w:rPr>
                <w:rFonts w:eastAsia="Times New Roman"/>
              </w:rPr>
              <w:t xml:space="preserve"> from the last question </w:t>
            </w:r>
            <w:proofErr w:type="gramStart"/>
            <w:r>
              <w:rPr>
                <w:rFonts w:eastAsia="Times New Roman"/>
              </w:rPr>
              <w:t>Page .</w:t>
            </w:r>
            <w:proofErr w:type="gramEnd"/>
          </w:p>
          <w:p w:rsidR="00000000" w:rsidRDefault="00AA1D1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“</w:t>
            </w:r>
            <w:proofErr w:type="spellStart"/>
            <w:r>
              <w:rPr>
                <w:rFonts w:eastAsia="Times New Roman"/>
              </w:rPr>
              <w:t>Dein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</w:t>
            </w:r>
            <w:proofErr w:type="spellEnd"/>
            <w:r>
              <w:rPr>
                <w:rFonts w:eastAsia="Times New Roman"/>
              </w:rPr>
              <w:t>” Page and click on “</w:t>
            </w:r>
            <w:proofErr w:type="spellStart"/>
            <w:r>
              <w:rPr>
                <w:rFonts w:eastAsia="Times New Roman"/>
              </w:rPr>
              <w:t>Zum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“ Button</w:t>
            </w:r>
          </w:p>
          <w:p w:rsidR="00000000" w:rsidRDefault="00AA1D1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Offer details Page is </w:t>
            </w:r>
            <w:proofErr w:type="gramStart"/>
            <w:r>
              <w:rPr>
                <w:rFonts w:eastAsia="Times New Roman"/>
              </w:rPr>
              <w:t>displayed .</w:t>
            </w:r>
            <w:proofErr w:type="gramEnd"/>
          </w:p>
          <w:p w:rsidR="00000000" w:rsidRDefault="00AA1D1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for logo for '</w:t>
            </w:r>
            <w:proofErr w:type="spellStart"/>
            <w:r>
              <w:rPr>
                <w:rFonts w:eastAsia="Times New Roman"/>
              </w:rPr>
              <w:t>Haftpflichtkasse</w:t>
            </w:r>
            <w:proofErr w:type="spellEnd"/>
            <w:r>
              <w:rPr>
                <w:rFonts w:eastAsia="Times New Roman"/>
              </w:rPr>
              <w:t>” Insurance Company on the top section</w:t>
            </w:r>
          </w:p>
          <w:p w:rsidR="00000000" w:rsidRDefault="00AA1D1B">
            <w:pPr>
              <w:pStyle w:val="NormalWeb"/>
            </w:pPr>
            <w:ins w:id="16" w:author="Unknown">
              <w:r>
                <w:t>Expected Result</w:t>
              </w:r>
            </w:ins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>Lo</w:t>
            </w:r>
            <w:r>
              <w:t xml:space="preserve">go for </w:t>
            </w:r>
            <w:proofErr w:type="spellStart"/>
            <w:r>
              <w:t>Haftpflichtkasse</w:t>
            </w:r>
            <w:proofErr w:type="spellEnd"/>
            <w:r>
              <w:t xml:space="preserve"> company should be displayed </w:t>
            </w:r>
          </w:p>
          <w:p w:rsidR="00000000" w:rsidRDefault="00AA1D1B">
            <w:pPr>
              <w:pStyle w:val="NormalWeb"/>
            </w:pPr>
            <w:ins w:id="17" w:author="Unknown">
              <w:r>
                <w:t>Actual Result :</w:t>
              </w:r>
            </w:ins>
          </w:p>
          <w:p w:rsidR="00000000" w:rsidRDefault="00AA1D1B">
            <w:pPr>
              <w:pStyle w:val="NormalWeb"/>
            </w:pPr>
            <w:r>
              <w:t xml:space="preserve">Logo for </w:t>
            </w:r>
            <w:proofErr w:type="spellStart"/>
            <w:r>
              <w:t>Haftpflichtkasse</w:t>
            </w:r>
            <w:proofErr w:type="spellEnd"/>
            <w:r>
              <w:t xml:space="preserve"> is not displayed 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[CLAR-4] </w:t>
            </w:r>
            <w:hyperlink r:id="rId23" w:history="1">
              <w:r>
                <w:rPr>
                  <w:rStyle w:val="Hyperlink"/>
                  <w:rFonts w:eastAsia="Times New Roman"/>
                </w:rPr>
                <w:t>There is no option to go back from the "</w:t>
              </w:r>
              <w:proofErr w:type="spellStart"/>
              <w:r>
                <w:rPr>
                  <w:rStyle w:val="Hyperlink"/>
                  <w:rFonts w:eastAsia="Times New Roman"/>
                </w:rPr>
                <w:t>Angebogot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ist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Da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" </w:t>
              </w:r>
              <w:r>
                <w:rPr>
                  <w:rStyle w:val="Hyperlink"/>
                  <w:rFonts w:eastAsia="Times New Roman"/>
                </w:rPr>
                <w:t>page apart from webpage back arrow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08/Feb/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24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25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18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questions</w:t>
            </w:r>
          </w:p>
          <w:p w:rsidR="00000000" w:rsidRDefault="00AA1D1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Anfordern</w:t>
            </w:r>
            <w:proofErr w:type="spellEnd"/>
            <w:r>
              <w:rPr>
                <w:rFonts w:eastAsia="Times New Roman"/>
              </w:rPr>
              <w:t xml:space="preserve"> from the last question </w:t>
            </w:r>
            <w:proofErr w:type="gramStart"/>
            <w:r>
              <w:rPr>
                <w:rFonts w:eastAsia="Times New Roman"/>
              </w:rPr>
              <w:t>Page .</w:t>
            </w:r>
            <w:proofErr w:type="gramEnd"/>
          </w:p>
          <w:p w:rsidR="00000000" w:rsidRDefault="00AA1D1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Move the “</w:t>
            </w:r>
            <w:proofErr w:type="spellStart"/>
            <w:r>
              <w:rPr>
                <w:rFonts w:eastAsia="Times New Roman"/>
              </w:rPr>
              <w:t>Dein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</w:t>
            </w:r>
            <w:proofErr w:type="spellEnd"/>
            <w:r>
              <w:rPr>
                <w:rFonts w:eastAsia="Times New Roman"/>
              </w:rPr>
              <w:t>” Page</w:t>
            </w:r>
          </w:p>
          <w:p w:rsidR="00000000" w:rsidRDefault="00AA1D1B">
            <w:pPr>
              <w:pStyle w:val="NormalWeb"/>
            </w:pPr>
            <w:ins w:id="19" w:author="Unknown">
              <w:r>
                <w:t>Expected Result</w:t>
              </w:r>
            </w:ins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 xml:space="preserve">Option to go Back should be there to update the details </w:t>
            </w:r>
          </w:p>
          <w:p w:rsidR="00000000" w:rsidRDefault="00AA1D1B">
            <w:pPr>
              <w:pStyle w:val="NormalWeb"/>
            </w:pPr>
            <w:ins w:id="20" w:author="Unknown">
              <w:r>
                <w:t>Actual Result :</w:t>
              </w:r>
            </w:ins>
          </w:p>
          <w:p w:rsidR="00000000" w:rsidRDefault="00AA1D1B">
            <w:pPr>
              <w:pStyle w:val="NormalWeb"/>
            </w:pPr>
            <w:r>
              <w:t xml:space="preserve">There is no option to go Back 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[CLAR-3] </w:t>
            </w:r>
            <w:hyperlink r:id="rId26" w:history="1">
              <w:r>
                <w:rPr>
                  <w:rStyle w:val="Hyperlink"/>
                  <w:rFonts w:eastAsia="Times New Roman"/>
                </w:rPr>
                <w:t xml:space="preserve">Suggestive </w:t>
              </w:r>
              <w:proofErr w:type="gramStart"/>
              <w:r>
                <w:rPr>
                  <w:rStyle w:val="Hyperlink"/>
                  <w:rFonts w:eastAsia="Times New Roman"/>
                </w:rPr>
                <w:t>Issue :</w:t>
              </w:r>
              <w:proofErr w:type="gramEnd"/>
              <w:r>
                <w:rPr>
                  <w:rStyle w:val="Hyperlink"/>
                  <w:rFonts w:eastAsia="Times New Roman"/>
                </w:rPr>
                <w:t xml:space="preserve"> In Offer details Page for some insurance offers "</w:t>
              </w:r>
              <w:proofErr w:type="spellStart"/>
              <w:r>
                <w:rPr>
                  <w:rStyle w:val="Hyperlink"/>
                  <w:rFonts w:eastAsia="Times New Roman"/>
                </w:rPr>
                <w:t>Droh</w:t>
              </w:r>
              <w:r>
                <w:rPr>
                  <w:rStyle w:val="Hyperlink"/>
                  <w:rFonts w:eastAsia="Times New Roman"/>
                </w:rPr>
                <w:softHyphen/>
                <w:t>nen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&amp; </w:t>
              </w:r>
              <w:proofErr w:type="spellStart"/>
              <w:r>
                <w:rPr>
                  <w:rStyle w:val="Hyperlink"/>
                  <w:rFonts w:eastAsia="Times New Roman"/>
                </w:rPr>
                <w:t>Kopter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" displayed with the unit g : Suggested kg for Uniformity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08/Feb/21  Updated: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27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28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8"/>
        <w:gridCol w:w="7511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62"/>
              <w:gridCol w:w="1155"/>
              <w:gridCol w:w="4615"/>
              <w:gridCol w:w="86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Cloners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clones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</w:rPr>
                      <w:t xml:space="preserve">CLAR-2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Intermittent Issue : In certain case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21" w:author="Unknown">
              <w:r>
                <w:t>Steps to Reproduce</w:t>
              </w:r>
            </w:ins>
          </w:p>
          <w:p w:rsidR="00000000" w:rsidRDefault="00AA1D1B">
            <w:pPr>
              <w:pStyle w:val="NormalWeb"/>
            </w:pPr>
            <w:r>
              <w:t xml:space="preserve">1. Select the Insurance Type as </w:t>
            </w:r>
            <w:proofErr w:type="spellStart"/>
            <w:r>
              <w:t>Privataftpflict</w:t>
            </w:r>
            <w:proofErr w:type="spellEnd"/>
            <w:r>
              <w:br/>
              <w:t xml:space="preserve">2. Click on next </w:t>
            </w:r>
            <w:proofErr w:type="gramStart"/>
            <w:r>
              <w:t>button .</w:t>
            </w:r>
            <w:proofErr w:type="gramEnd"/>
            <w:r>
              <w:br/>
              <w:t xml:space="preserve">3. Select </w:t>
            </w:r>
            <w:proofErr w:type="gramStart"/>
            <w:r>
              <w:t>options as :</w:t>
            </w:r>
            <w:proofErr w:type="gramEnd"/>
            <w:r>
              <w:br/>
            </w:r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Familie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Kinder</w:t>
            </w:r>
            <w:r>
              <w:br/>
              <w:t xml:space="preserve">ii. </w:t>
            </w:r>
            <w:proofErr w:type="spellStart"/>
            <w:r>
              <w:t>Bist</w:t>
            </w:r>
            <w:proofErr w:type="spellEnd"/>
            <w:r>
              <w:t xml:space="preserve"> du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öffentlichen</w:t>
            </w:r>
            <w:proofErr w:type="spellEnd"/>
            <w:r>
              <w:t xml:space="preserve"> </w:t>
            </w:r>
            <w:proofErr w:type="spellStart"/>
            <w:r>
              <w:t>Dienst</w:t>
            </w:r>
            <w:proofErr w:type="spellEnd"/>
            <w:r>
              <w:t xml:space="preserve"> </w:t>
            </w:r>
            <w:proofErr w:type="spellStart"/>
            <w:r>
              <w:t>beschäftigt</w:t>
            </w:r>
            <w:proofErr w:type="spellEnd"/>
            <w:proofErr w:type="gramStart"/>
            <w:r>
              <w:t>?:</w:t>
            </w:r>
            <w:proofErr w:type="gramEnd"/>
            <w:r>
              <w:t xml:space="preserve"> No</w:t>
            </w:r>
            <w:r>
              <w:br/>
              <w:t xml:space="preserve">iii. </w:t>
            </w:r>
            <w:proofErr w:type="spellStart"/>
            <w:r>
              <w:t>Beziehst</w:t>
            </w:r>
            <w:proofErr w:type="spellEnd"/>
            <w:r>
              <w:t xml:space="preserve"> du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Altersrente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Pensi</w:t>
            </w:r>
            <w:r>
              <w:t>on (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60. </w:t>
            </w:r>
            <w:proofErr w:type="spellStart"/>
            <w:r>
              <w:t>Lebensjahr</w:t>
            </w:r>
            <w:proofErr w:type="spellEnd"/>
            <w:r>
              <w:t>)? : No</w:t>
            </w:r>
            <w:r>
              <w:br/>
            </w:r>
            <w:proofErr w:type="gramStart"/>
            <w:r>
              <w:t>iv :</w:t>
            </w:r>
            <w:proofErr w:type="gramEnd"/>
            <w:r>
              <w:t xml:space="preserve"> </w:t>
            </w:r>
            <w:proofErr w:type="spellStart"/>
            <w:r>
              <w:t>Möchtest</w:t>
            </w:r>
            <w:proofErr w:type="spellEnd"/>
            <w:r>
              <w:t xml:space="preserve"> du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Selbstbeteiligung</w:t>
            </w:r>
            <w:proofErr w:type="spellEnd"/>
            <w:r>
              <w:t xml:space="preserve">? : No </w:t>
            </w:r>
            <w:r>
              <w:br/>
              <w:t xml:space="preserve">4. Click on </w:t>
            </w:r>
            <w:proofErr w:type="spellStart"/>
            <w:r>
              <w:t>Angebot</w:t>
            </w:r>
            <w:proofErr w:type="spellEnd"/>
            <w:r>
              <w:t xml:space="preserve"> </w:t>
            </w:r>
            <w:proofErr w:type="spellStart"/>
            <w:r>
              <w:t>Anfordern</w:t>
            </w:r>
            <w:proofErr w:type="spellEnd"/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>5. In the offer details page check for “</w:t>
            </w:r>
            <w:proofErr w:type="spellStart"/>
            <w:r>
              <w:t>Drohan</w:t>
            </w:r>
            <w:proofErr w:type="spellEnd"/>
            <w:r>
              <w:t xml:space="preserve"> and copter” under “</w:t>
            </w:r>
            <w:proofErr w:type="spellStart"/>
            <w:r>
              <w:t>Leistungen</w:t>
            </w:r>
            <w:proofErr w:type="spellEnd"/>
            <w:r>
              <w:t xml:space="preserve"> </w:t>
            </w:r>
            <w:proofErr w:type="spellStart"/>
            <w:r>
              <w:t>Beruf</w:t>
            </w:r>
            <w:proofErr w:type="spellEnd"/>
            <w:r>
              <w:t xml:space="preserve"> &amp; </w:t>
            </w:r>
            <w:proofErr w:type="spellStart"/>
            <w:r>
              <w:t>Freizeit</w:t>
            </w:r>
            <w:proofErr w:type="spellEnd"/>
            <w:r>
              <w:t>' Section</w:t>
            </w:r>
          </w:p>
          <w:p w:rsidR="00000000" w:rsidRDefault="00AA1D1B">
            <w:pPr>
              <w:pStyle w:val="NormalWeb"/>
            </w:pPr>
            <w:r>
              <w:t>+Expected Result +</w:t>
            </w:r>
          </w:p>
          <w:p w:rsidR="00000000" w:rsidRDefault="00AA1D1B">
            <w:pPr>
              <w:pStyle w:val="NormalWeb"/>
            </w:pPr>
            <w:r>
              <w:t>Unit should be in kg for uniformity , 250 g should be displayed in ,25gram</w:t>
            </w:r>
          </w:p>
          <w:p w:rsidR="00000000" w:rsidRDefault="00AA1D1B">
            <w:pPr>
              <w:pStyle w:val="NormalWeb"/>
            </w:pPr>
            <w:r>
              <w:t>Actual Result :</w:t>
            </w:r>
          </w:p>
          <w:p w:rsidR="00000000" w:rsidRDefault="00AA1D1B">
            <w:pPr>
              <w:pStyle w:val="NormalWeb"/>
            </w:pPr>
            <w:r>
              <w:t>For the weight below 1 kg unit is displayed in gram</w:t>
            </w:r>
          </w:p>
          <w:p w:rsidR="00000000" w:rsidRDefault="00AA1D1B">
            <w:pPr>
              <w:pStyle w:val="NormalWeb"/>
            </w:pPr>
            <w:r>
              <w:t>Note :</w:t>
            </w:r>
          </w:p>
          <w:p w:rsidR="00000000" w:rsidRDefault="00AA1D1B">
            <w:pPr>
              <w:pStyle w:val="NormalWeb"/>
            </w:pPr>
            <w:r>
              <w:t>There is another issue logged for there is no space between quantity and unit for “</w:t>
            </w:r>
            <w:proofErr w:type="spellStart"/>
            <w:r>
              <w:t>Drohan</w:t>
            </w:r>
            <w:proofErr w:type="spellEnd"/>
            <w:r>
              <w:t xml:space="preserve"> and copter” 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[CLAR-2] </w:t>
            </w:r>
            <w:hyperlink r:id="rId30" w:history="1">
              <w:r>
                <w:rPr>
                  <w:rStyle w:val="Hyperlink"/>
                  <w:rFonts w:eastAsia="Times New Roman"/>
                </w:rPr>
                <w:t xml:space="preserve">Intermittent </w:t>
              </w:r>
              <w:proofErr w:type="gramStart"/>
              <w:r>
                <w:rPr>
                  <w:rStyle w:val="Hyperlink"/>
                  <w:rFonts w:eastAsia="Times New Roman"/>
                </w:rPr>
                <w:t>Issue :</w:t>
              </w:r>
              <w:proofErr w:type="gramEnd"/>
              <w:r>
                <w:rPr>
                  <w:rStyle w:val="Hyperlink"/>
                  <w:rFonts w:eastAsia="Times New Roman"/>
                </w:rPr>
                <w:t xml:space="preserve"> In certain case on clicking </w:t>
              </w:r>
              <w:proofErr w:type="spellStart"/>
              <w:r>
                <w:rPr>
                  <w:rStyle w:val="Hyperlink"/>
                  <w:rFonts w:eastAsia="Times New Roman"/>
                </w:rPr>
                <w:t>Angebot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Anfordern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application is not moving to Next Page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08/Feb/21  Updated: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31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32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8"/>
        <w:gridCol w:w="7511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7"/>
              <w:gridCol w:w="1033"/>
              <w:gridCol w:w="4284"/>
              <w:gridCol w:w="77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Cloners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hyperlink r:id="rId33" w:history="1">
                    <w:r>
                      <w:rPr>
                        <w:rStyle w:val="Hyperlink"/>
                        <w:rFonts w:eastAsia="Times New Roman"/>
                      </w:rPr>
                      <w:t xml:space="preserve">CLAR-3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Suggestive </w:t>
                  </w:r>
                  <w:proofErr w:type="gramStart"/>
                  <w:r>
                    <w:rPr>
                      <w:rFonts w:eastAsia="Times New Roman"/>
                    </w:rPr>
                    <w:t>Issue :</w:t>
                  </w:r>
                  <w:proofErr w:type="gramEnd"/>
                  <w:r>
                    <w:rPr>
                      <w:rFonts w:eastAsia="Times New Roman"/>
                    </w:rPr>
                    <w:t xml:space="preserve"> In Offer details P...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4" w:type="dxa"/>
                    <w:left w:w="24" w:type="dxa"/>
                    <w:bottom w:w="24" w:type="dxa"/>
                    <w:right w:w="24" w:type="dxa"/>
                  </w:tcMar>
                  <w:hideMark/>
                </w:tcPr>
                <w:p w:rsidR="00000000" w:rsidRDefault="00AA1D1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22" w:author="Unknown">
              <w:r>
                <w:t>Steps to Reproduce</w:t>
              </w:r>
            </w:ins>
          </w:p>
          <w:p w:rsidR="00000000" w:rsidRDefault="00AA1D1B">
            <w:pPr>
              <w:pStyle w:val="NormalWeb"/>
            </w:pPr>
            <w:r>
              <w:t xml:space="preserve">1. Select the Insurance Type as </w:t>
            </w:r>
            <w:proofErr w:type="spellStart"/>
            <w:r>
              <w:t>Privataftpflict</w:t>
            </w:r>
            <w:proofErr w:type="spellEnd"/>
            <w:r>
              <w:br/>
            </w:r>
            <w:r>
              <w:t xml:space="preserve">2. Click on next </w:t>
            </w:r>
            <w:proofErr w:type="gramStart"/>
            <w:r>
              <w:t>button .</w:t>
            </w:r>
            <w:proofErr w:type="gramEnd"/>
            <w:r>
              <w:br/>
              <w:t xml:space="preserve">3. Select </w:t>
            </w:r>
            <w:proofErr w:type="gramStart"/>
            <w:r>
              <w:t>options as :</w:t>
            </w:r>
            <w:proofErr w:type="gramEnd"/>
            <w:r>
              <w:br/>
            </w:r>
            <w:proofErr w:type="spellStart"/>
            <w:r>
              <w:t>i</w:t>
            </w:r>
            <w:proofErr w:type="spellEnd"/>
            <w:r>
              <w:t xml:space="preserve">. Single </w:t>
            </w:r>
            <w:proofErr w:type="spellStart"/>
            <w:r>
              <w:t>Mit</w:t>
            </w:r>
            <w:proofErr w:type="spellEnd"/>
            <w:r>
              <w:t xml:space="preserve"> Kinder</w:t>
            </w:r>
            <w:r>
              <w:br/>
              <w:t xml:space="preserve">ii. </w:t>
            </w:r>
            <w:proofErr w:type="spellStart"/>
            <w:r>
              <w:t>Bist</w:t>
            </w:r>
            <w:proofErr w:type="spellEnd"/>
            <w:r>
              <w:t xml:space="preserve"> du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öffentlichen</w:t>
            </w:r>
            <w:proofErr w:type="spellEnd"/>
            <w:r>
              <w:t xml:space="preserve"> </w:t>
            </w:r>
            <w:proofErr w:type="spellStart"/>
            <w:r>
              <w:t>Dienst</w:t>
            </w:r>
            <w:proofErr w:type="spellEnd"/>
            <w:r>
              <w:t xml:space="preserve"> </w:t>
            </w:r>
            <w:proofErr w:type="spellStart"/>
            <w:r>
              <w:t>beschäftigt</w:t>
            </w:r>
            <w:proofErr w:type="spellEnd"/>
            <w:proofErr w:type="gramStart"/>
            <w:r>
              <w:t>?:</w:t>
            </w:r>
            <w:proofErr w:type="gramEnd"/>
            <w:r>
              <w:t xml:space="preserve"> No</w:t>
            </w:r>
            <w:r>
              <w:br/>
              <w:t xml:space="preserve">iii. </w:t>
            </w:r>
            <w:proofErr w:type="spellStart"/>
            <w:r>
              <w:t>Beziehst</w:t>
            </w:r>
            <w:proofErr w:type="spellEnd"/>
            <w:r>
              <w:t xml:space="preserve"> du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Altersrente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Pension (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60. </w:t>
            </w:r>
            <w:proofErr w:type="spellStart"/>
            <w:r>
              <w:t>Lebensjahr</w:t>
            </w:r>
            <w:proofErr w:type="spellEnd"/>
            <w:r>
              <w:t>)? : Yes</w:t>
            </w:r>
            <w:r>
              <w:br/>
            </w:r>
            <w:proofErr w:type="gramStart"/>
            <w:r>
              <w:t>iv :</w:t>
            </w:r>
            <w:proofErr w:type="gramEnd"/>
            <w:r>
              <w:t xml:space="preserve"> </w:t>
            </w:r>
            <w:proofErr w:type="spellStart"/>
            <w:r>
              <w:t>Möchtest</w:t>
            </w:r>
            <w:proofErr w:type="spellEnd"/>
            <w:r>
              <w:t xml:space="preserve"> du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Selbstbeteiligung</w:t>
            </w:r>
            <w:proofErr w:type="spellEnd"/>
            <w:r>
              <w:t xml:space="preserve">? : No </w:t>
            </w:r>
            <w:r>
              <w:br/>
              <w:t xml:space="preserve">4. Click </w:t>
            </w:r>
            <w:r>
              <w:t xml:space="preserve">on </w:t>
            </w:r>
            <w:proofErr w:type="spellStart"/>
            <w:r>
              <w:t>Angebot</w:t>
            </w:r>
            <w:proofErr w:type="spellEnd"/>
            <w:r>
              <w:t xml:space="preserve"> </w:t>
            </w:r>
            <w:proofErr w:type="spellStart"/>
            <w:r>
              <w:t>Anfordern</w:t>
            </w:r>
            <w:proofErr w:type="spellEnd"/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>+Expected Result +</w:t>
            </w:r>
          </w:p>
          <w:p w:rsidR="00000000" w:rsidRDefault="00AA1D1B">
            <w:pPr>
              <w:pStyle w:val="NormalWeb"/>
            </w:pPr>
            <w:r>
              <w:t>Application should move to "</w:t>
            </w:r>
            <w:proofErr w:type="spellStart"/>
            <w:r>
              <w:t>Dein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" page </w:t>
            </w:r>
          </w:p>
          <w:p w:rsidR="00000000" w:rsidRDefault="00AA1D1B">
            <w:pPr>
              <w:pStyle w:val="NormalWeb"/>
            </w:pPr>
            <w:r>
              <w:t>Actual Result :</w:t>
            </w:r>
          </w:p>
          <w:p w:rsidR="00000000" w:rsidRDefault="00AA1D1B">
            <w:pPr>
              <w:pStyle w:val="NormalWeb"/>
            </w:pPr>
            <w:r>
              <w:t xml:space="preserve">Application remain on the Same </w:t>
            </w:r>
            <w:proofErr w:type="gramStart"/>
            <w:r>
              <w:t>Page .</w:t>
            </w:r>
            <w:proofErr w:type="gramEnd"/>
          </w:p>
          <w:p w:rsidR="00000000" w:rsidRDefault="00AA1D1B">
            <w:pPr>
              <w:pStyle w:val="NormalWeb"/>
            </w:pPr>
            <w:r>
              <w:t>Note :</w:t>
            </w:r>
          </w:p>
          <w:p w:rsidR="00000000" w:rsidRDefault="00AA1D1B">
            <w:pPr>
              <w:pStyle w:val="NormalWeb"/>
            </w:pPr>
            <w:r>
              <w:t xml:space="preserve">This happens intermittently and not reproducible </w:t>
            </w:r>
            <w:proofErr w:type="gramStart"/>
            <w:r>
              <w:t>always .</w:t>
            </w:r>
            <w:proofErr w:type="gramEnd"/>
            <w:r>
              <w:br/>
            </w:r>
            <w:proofErr w:type="gramStart"/>
            <w:r>
              <w:t>Once ,</w:t>
            </w:r>
            <w:proofErr w:type="gramEnd"/>
            <w:r>
              <w:t xml:space="preserve"> I will </w:t>
            </w:r>
            <w:proofErr w:type="spellStart"/>
            <w:r>
              <w:t>hav</w:t>
            </w:r>
            <w:proofErr w:type="spellEnd"/>
            <w:r>
              <w:t xml:space="preserve"> exact steps to reprodu</w:t>
            </w:r>
            <w:r>
              <w:t>ce always will update JIRA accordingly .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9pt" o:hralign="center" o:hrstd="t" o:hr="t" fillcolor="#a0a0a0" stroked="f"/>
        </w:pict>
      </w:r>
    </w:p>
    <w:p w:rsidR="00000000" w:rsidRDefault="00AA1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[CLAR-1] </w:t>
            </w:r>
            <w:hyperlink r:id="rId34" w:history="1">
              <w:r>
                <w:rPr>
                  <w:rStyle w:val="Hyperlink"/>
                  <w:rFonts w:eastAsia="Times New Roman"/>
                </w:rPr>
                <w:t xml:space="preserve">There is no space between Quantity and unit </w:t>
              </w:r>
              <w:proofErr w:type="spellStart"/>
              <w:r>
                <w:rPr>
                  <w:rStyle w:val="Hyperlink"/>
                  <w:rFonts w:eastAsia="Times New Roman"/>
                </w:rPr>
                <w:t>i.e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5KG is displayed </w:t>
              </w:r>
              <w:proofErr w:type="spellStart"/>
              <w:r>
                <w:rPr>
                  <w:rStyle w:val="Hyperlink"/>
                  <w:rFonts w:eastAsia="Times New Roman"/>
                </w:rPr>
                <w:t>insteadm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of 5 KG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07/Feb/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21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08/Feb/21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35" w:history="1">
              <w:proofErr w:type="spellStart"/>
              <w:r>
                <w:rPr>
                  <w:rStyle w:val="Hyperlink"/>
                  <w:rFonts w:eastAsia="Times New Roman"/>
                </w:rPr>
                <w:t>ClarkAssignment</w:t>
              </w:r>
              <w:proofErr w:type="spellEnd"/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2822"/>
        <w:gridCol w:w="1882"/>
        <w:gridCol w:w="2822"/>
      </w:tblGrid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hyperlink r:id="rId36" w:history="1">
              <w:proofErr w:type="spellStart"/>
              <w:r>
                <w:rPr>
                  <w:rStyle w:val="Hyperlink"/>
                  <w:rFonts w:eastAsia="Times New Roman"/>
                </w:rPr>
                <w:t>kund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jha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:rsidTr="009A31A1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AA1D1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355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AA1D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AA1D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AA1D1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000000" w:rsidRDefault="00AA1D1B">
            <w:pPr>
              <w:pStyle w:val="NormalWeb"/>
            </w:pPr>
            <w:ins w:id="23" w:author="Unknown">
              <w:r>
                <w:t>Steps to Reproduce</w:t>
              </w:r>
            </w:ins>
          </w:p>
          <w:p w:rsidR="00000000" w:rsidRDefault="00AA1D1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Select the Insurance Type as </w:t>
            </w:r>
            <w:proofErr w:type="spellStart"/>
            <w:r>
              <w:rPr>
                <w:rFonts w:eastAsia="Times New Roman"/>
              </w:rPr>
              <w:t>Privataftpflict</w:t>
            </w:r>
            <w:proofErr w:type="spellEnd"/>
          </w:p>
          <w:p w:rsidR="00000000" w:rsidRDefault="00AA1D1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next </w:t>
            </w:r>
            <w:proofErr w:type="gramStart"/>
            <w:r>
              <w:rPr>
                <w:rFonts w:eastAsia="Times New Roman"/>
              </w:rPr>
              <w:t>button .</w:t>
            </w:r>
            <w:proofErr w:type="gramEnd"/>
          </w:p>
          <w:p w:rsidR="00000000" w:rsidRDefault="00AA1D1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fill</w:t>
            </w:r>
            <w:proofErr w:type="gramEnd"/>
            <w:r>
              <w:rPr>
                <w:rFonts w:eastAsia="Times New Roman"/>
              </w:rPr>
              <w:t xml:space="preserve"> the offer questions ( Any </w:t>
            </w:r>
            <w:proofErr w:type="spellStart"/>
            <w:r>
              <w:rPr>
                <w:rFonts w:eastAsia="Times New Roman"/>
              </w:rPr>
              <w:t>otions</w:t>
            </w:r>
            <w:proofErr w:type="spellEnd"/>
            <w:r>
              <w:rPr>
                <w:rFonts w:eastAsia="Times New Roman"/>
              </w:rPr>
              <w:t xml:space="preserve"> will work ) .</w:t>
            </w:r>
          </w:p>
          <w:p w:rsidR="00000000" w:rsidRDefault="00AA1D1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</w:t>
            </w:r>
            <w:proofErr w:type="spellStart"/>
            <w:r>
              <w:rPr>
                <w:rFonts w:eastAsia="Times New Roman"/>
              </w:rPr>
              <w:t>Angebot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Anfordern</w:t>
            </w:r>
            <w:proofErr w:type="spellEnd"/>
          </w:p>
          <w:p w:rsidR="00000000" w:rsidRDefault="00AA1D1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 the offer details page check for “</w:t>
            </w:r>
            <w:proofErr w:type="spellStart"/>
            <w:r>
              <w:rPr>
                <w:rFonts w:eastAsia="Times New Roman"/>
              </w:rPr>
              <w:t>Drohan</w:t>
            </w:r>
            <w:proofErr w:type="spellEnd"/>
            <w:r>
              <w:rPr>
                <w:rFonts w:eastAsia="Times New Roman"/>
              </w:rPr>
              <w:t xml:space="preserve"> and copter” under “</w:t>
            </w:r>
            <w:proofErr w:type="spellStart"/>
            <w:r>
              <w:rPr>
                <w:rFonts w:eastAsia="Times New Roman"/>
              </w:rPr>
              <w:t>Leistungen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Beruf</w:t>
            </w:r>
            <w:proofErr w:type="spellEnd"/>
            <w:r>
              <w:rPr>
                <w:rFonts w:eastAsia="Times New Roman"/>
              </w:rPr>
              <w:t xml:space="preserve"> &amp; </w:t>
            </w:r>
            <w:proofErr w:type="spellStart"/>
            <w:r>
              <w:rPr>
                <w:rFonts w:eastAsia="Times New Roman"/>
              </w:rPr>
              <w:t>Freizeit</w:t>
            </w:r>
            <w:proofErr w:type="spellEnd"/>
            <w:r>
              <w:rPr>
                <w:rFonts w:eastAsia="Times New Roman"/>
              </w:rPr>
              <w:t>' Section</w:t>
            </w:r>
          </w:p>
          <w:p w:rsidR="00000000" w:rsidRDefault="00AA1D1B">
            <w:pPr>
              <w:pStyle w:val="NormalWeb"/>
            </w:pPr>
            <w:ins w:id="24" w:author="Unknown">
              <w:r>
                <w:t>Expected Result :</w:t>
              </w:r>
            </w:ins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 xml:space="preserve">The unit and quantity should have space between then </w:t>
            </w:r>
          </w:p>
          <w:p w:rsidR="00000000" w:rsidRDefault="00AA1D1B">
            <w:pPr>
              <w:pStyle w:val="NormalWeb"/>
            </w:pPr>
            <w:ins w:id="25" w:author="Unknown">
              <w:r>
                <w:t>Actual Result</w:t>
              </w:r>
            </w:ins>
            <w:r>
              <w:t xml:space="preserve"> </w:t>
            </w:r>
          </w:p>
          <w:p w:rsidR="00000000" w:rsidRDefault="00AA1D1B">
            <w:pPr>
              <w:pStyle w:val="NormalWeb"/>
            </w:pPr>
            <w:r>
              <w:t>There is no space between quantity and Un</w:t>
            </w:r>
            <w:r>
              <w:t xml:space="preserve">it </w:t>
            </w:r>
          </w:p>
          <w:p w:rsidR="00000000" w:rsidRDefault="00AA1D1B">
            <w:pPr>
              <w:pStyle w:val="NormalWeb"/>
            </w:pPr>
            <w:proofErr w:type="spellStart"/>
            <w:r>
              <w:t>e.g</w:t>
            </w:r>
            <w:proofErr w:type="spellEnd"/>
            <w:r>
              <w:t xml:space="preserve"> 5Kg is displayed whereas it should be displayed as 5 Kg</w:t>
            </w:r>
          </w:p>
          <w:p w:rsidR="00000000" w:rsidRDefault="00AA1D1B">
            <w:pPr>
              <w:rPr>
                <w:rFonts w:eastAsia="Times New Roman"/>
              </w:rPr>
            </w:pPr>
          </w:p>
        </w:tc>
      </w:tr>
    </w:tbl>
    <w:p w:rsidR="00000000" w:rsidRDefault="001131D5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9pt" o:hralign="center" o:hrstd="t" o:hr="t" fillcolor="#a0a0a0" stroked="f"/>
        </w:pict>
      </w:r>
    </w:p>
    <w:p w:rsidR="00AA1D1B" w:rsidRDefault="00AA1D1B">
      <w:pPr>
        <w:rPr>
          <w:rFonts w:eastAsia="Times New Roman"/>
        </w:rPr>
      </w:pPr>
      <w:r>
        <w:rPr>
          <w:rFonts w:eastAsia="Times New Roman"/>
        </w:rPr>
        <w:br/>
      </w:r>
    </w:p>
    <w:sectPr w:rsidR="00AA1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654"/>
    <w:multiLevelType w:val="multilevel"/>
    <w:tmpl w:val="A228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13739"/>
    <w:multiLevelType w:val="multilevel"/>
    <w:tmpl w:val="8DC0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20E35"/>
    <w:multiLevelType w:val="multilevel"/>
    <w:tmpl w:val="680E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A0A27"/>
    <w:multiLevelType w:val="multilevel"/>
    <w:tmpl w:val="3F9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091274"/>
    <w:multiLevelType w:val="multilevel"/>
    <w:tmpl w:val="394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564CB4"/>
    <w:multiLevelType w:val="multilevel"/>
    <w:tmpl w:val="C766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A532C5"/>
    <w:multiLevelType w:val="multilevel"/>
    <w:tmpl w:val="FDDC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816758"/>
    <w:multiLevelType w:val="multilevel"/>
    <w:tmpl w:val="F1D4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1131D5"/>
    <w:rsid w:val="001131D5"/>
    <w:rsid w:val="009A31A1"/>
    <w:rsid w:val="00AA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1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akund.atlassian.net/browse/CLAR-9" TargetMode="External"/><Relationship Id="rId13" Type="http://schemas.openxmlformats.org/officeDocument/2006/relationships/hyperlink" Target="https://jhakund.atlassian.net/secure/ViewProfile.jspa?accountId=601fa0f2692da10070cb3780" TargetMode="External"/><Relationship Id="rId18" Type="http://schemas.openxmlformats.org/officeDocument/2006/relationships/hyperlink" Target="https://jhakund.atlassian.net/secure/BrowseProject.jspa?id=10000" TargetMode="External"/><Relationship Id="rId26" Type="http://schemas.openxmlformats.org/officeDocument/2006/relationships/hyperlink" Target="https://jhakund.atlassian.net/browse/CLAR-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hakund.atlassian.net/secure/BrowseProject.jspa?id=10000" TargetMode="External"/><Relationship Id="rId34" Type="http://schemas.openxmlformats.org/officeDocument/2006/relationships/hyperlink" Target="https://jhakund.atlassian.net/browse/CLAR-1" TargetMode="External"/><Relationship Id="rId7" Type="http://schemas.openxmlformats.org/officeDocument/2006/relationships/hyperlink" Target="https://jhakund.atlassian.net/secure/ViewProfile.jspa?accountId=601fa0f2692da10070cb3780" TargetMode="External"/><Relationship Id="rId12" Type="http://schemas.openxmlformats.org/officeDocument/2006/relationships/hyperlink" Target="https://jhakund.atlassian.net/secure/BrowseProject.jspa?id=10000" TargetMode="External"/><Relationship Id="rId17" Type="http://schemas.openxmlformats.org/officeDocument/2006/relationships/hyperlink" Target="https://jhakund.atlassian.net/browse/CLAR-6" TargetMode="External"/><Relationship Id="rId25" Type="http://schemas.openxmlformats.org/officeDocument/2006/relationships/hyperlink" Target="https://jhakund.atlassian.net/secure/ViewProfile.jspa?accountId=601fa0f2692da10070cb3780" TargetMode="External"/><Relationship Id="rId33" Type="http://schemas.openxmlformats.org/officeDocument/2006/relationships/hyperlink" Target="https://jhakund.atlassian.net/browse/CLAR-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hakund.atlassian.net/secure/ViewProfile.jspa?accountId=601fa0f2692da10070cb3780" TargetMode="External"/><Relationship Id="rId20" Type="http://schemas.openxmlformats.org/officeDocument/2006/relationships/hyperlink" Target="https://jhakund.atlassian.net/browse/CLAR-5" TargetMode="External"/><Relationship Id="rId29" Type="http://schemas.openxmlformats.org/officeDocument/2006/relationships/hyperlink" Target="https://jhakund.atlassian.net/browse/CLAR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hakund.atlassian.net/secure/BrowseProject.jspa?id=10000" TargetMode="External"/><Relationship Id="rId11" Type="http://schemas.openxmlformats.org/officeDocument/2006/relationships/hyperlink" Target="https://jhakund.atlassian.net/browse/CLAR-8" TargetMode="External"/><Relationship Id="rId24" Type="http://schemas.openxmlformats.org/officeDocument/2006/relationships/hyperlink" Target="https://jhakund.atlassian.net/secure/BrowseProject.jspa?id=10000" TargetMode="External"/><Relationship Id="rId32" Type="http://schemas.openxmlformats.org/officeDocument/2006/relationships/hyperlink" Target="https://jhakund.atlassian.net/secure/ViewProfile.jspa?accountId=601fa0f2692da10070cb378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jhakund.atlassian.net/browse/CLAR-10" TargetMode="External"/><Relationship Id="rId15" Type="http://schemas.openxmlformats.org/officeDocument/2006/relationships/hyperlink" Target="https://jhakund.atlassian.net/secure/BrowseProject.jspa?id=10000" TargetMode="External"/><Relationship Id="rId23" Type="http://schemas.openxmlformats.org/officeDocument/2006/relationships/hyperlink" Target="https://jhakund.atlassian.net/browse/CLAR-4" TargetMode="External"/><Relationship Id="rId28" Type="http://schemas.openxmlformats.org/officeDocument/2006/relationships/hyperlink" Target="https://jhakund.atlassian.net/secure/ViewProfile.jspa?accountId=601fa0f2692da10070cb3780" TargetMode="External"/><Relationship Id="rId36" Type="http://schemas.openxmlformats.org/officeDocument/2006/relationships/hyperlink" Target="https://jhakund.atlassian.net/secure/ViewProfile.jspa?accountId=601fa0f2692da10070cb3780" TargetMode="External"/><Relationship Id="rId10" Type="http://schemas.openxmlformats.org/officeDocument/2006/relationships/hyperlink" Target="https://jhakund.atlassian.net/secure/ViewProfile.jspa?accountId=601fa0f2692da10070cb3780" TargetMode="External"/><Relationship Id="rId19" Type="http://schemas.openxmlformats.org/officeDocument/2006/relationships/hyperlink" Target="https://jhakund.atlassian.net/secure/ViewProfile.jspa?accountId=601fa0f2692da10070cb3780" TargetMode="External"/><Relationship Id="rId31" Type="http://schemas.openxmlformats.org/officeDocument/2006/relationships/hyperlink" Target="https://jhakund.atlassian.net/secure/BrowseProject.jspa?id=1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hakund.atlassian.net/secure/BrowseProject.jspa?id=10000" TargetMode="External"/><Relationship Id="rId14" Type="http://schemas.openxmlformats.org/officeDocument/2006/relationships/hyperlink" Target="https://jhakund.atlassian.net/browse/CLAR-7" TargetMode="External"/><Relationship Id="rId22" Type="http://schemas.openxmlformats.org/officeDocument/2006/relationships/hyperlink" Target="https://jhakund.atlassian.net/secure/ViewProfile.jspa?accountId=601fa0f2692da10070cb3780" TargetMode="External"/><Relationship Id="rId27" Type="http://schemas.openxmlformats.org/officeDocument/2006/relationships/hyperlink" Target="https://jhakund.atlassian.net/secure/BrowseProject.jspa?id=10000" TargetMode="External"/><Relationship Id="rId30" Type="http://schemas.openxmlformats.org/officeDocument/2006/relationships/hyperlink" Target="https://jhakund.atlassian.net/browse/CLAR-2" TargetMode="External"/><Relationship Id="rId35" Type="http://schemas.openxmlformats.org/officeDocument/2006/relationships/hyperlink" Target="https://jhakund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1841</Words>
  <Characters>10497</Characters>
  <Application>Microsoft Office Word</Application>
  <DocSecurity>0</DocSecurity>
  <Lines>87</Lines>
  <Paragraphs>24</Paragraphs>
  <ScaleCrop>false</ScaleCrop>
  <Company/>
  <LinksUpToDate>false</LinksUpToDate>
  <CharactersWithSpaces>12314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creator>hp</dc:creator>
  <cp:lastModifiedBy>hp</cp:lastModifiedBy>
  <cp:revision>2</cp:revision>
  <dcterms:created xsi:type="dcterms:W3CDTF">2021-02-08T11:02:00Z</dcterms:created>
  <dcterms:modified xsi:type="dcterms:W3CDTF">2021-02-08T11:02:00Z</dcterms:modified>
</cp:coreProperties>
</file>